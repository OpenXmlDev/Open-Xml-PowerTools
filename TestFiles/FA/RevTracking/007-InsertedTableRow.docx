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05B" w14:paraId="172CBC04" w14:textId="77777777" w:rsidTr="0008105B">
        <w:tc>
          <w:tcPr>
            <w:tcW w:w="4675" w:type="dxa"/>
          </w:tcPr>
          <w:p w14:paraId="5B3D4FDA" w14:textId="45571332" w:rsidR="0008105B" w:rsidRDefault="0008105B">
            <w:r>
              <w:t>111</w:t>
            </w:r>
          </w:p>
        </w:tc>
        <w:tc>
          <w:tcPr>
            <w:tcW w:w="4675" w:type="dxa"/>
          </w:tcPr>
          <w:p w14:paraId="5A2D4E96" w14:textId="1B6D8D5B" w:rsidR="0008105B" w:rsidRDefault="0008105B">
            <w:r>
              <w:t>222</w:t>
            </w:r>
          </w:p>
        </w:tc>
      </w:tr>
      <w:tr w:rsidR="0008105B" w14:paraId="1987E71E" w14:textId="77777777" w:rsidTr="0008105B">
        <w:tc>
          <w:tcPr>
            <w:tcW w:w="4675" w:type="dxa"/>
          </w:tcPr>
          <w:p w14:paraId="2A35B208" w14:textId="75660C62" w:rsidR="0008105B" w:rsidRDefault="0008105B">
            <w:r>
              <w:t>333</w:t>
            </w:r>
          </w:p>
        </w:tc>
        <w:tc>
          <w:tcPr>
            <w:tcW w:w="4675" w:type="dxa"/>
          </w:tcPr>
          <w:p w14:paraId="68FBA8CE" w14:textId="04FC9B46" w:rsidR="0008105B" w:rsidRDefault="0008105B">
            <w:r>
              <w:t>444</w:t>
            </w:r>
          </w:p>
        </w:tc>
      </w:tr>
      <w:tr w:rsidR="005C2C5E" w14:paraId="55284C9A" w14:textId="77777777" w:rsidTr="0008105B">
        <w:trPr>
          <w:ins w:id="0" w:author="e" w:date="2020-02-08T05:05:00Z"/>
        </w:trPr>
        <w:tc>
          <w:tcPr>
            <w:tcW w:w="4675" w:type="dxa"/>
          </w:tcPr>
          <w:p w14:paraId="5546BD0D" w14:textId="44F3A2D1" w:rsidR="005C2C5E" w:rsidRDefault="005C2C5E">
            <w:pPr>
              <w:rPr>
                <w:ins w:id="1" w:author="e" w:date="2020-02-08T05:05:00Z"/>
              </w:rPr>
            </w:pPr>
            <w:proofErr w:type="spellStart"/>
            <w:ins w:id="2" w:author="e" w:date="2020-02-08T05:05:00Z">
              <w:r>
                <w:t>Aaa</w:t>
              </w:r>
              <w:proofErr w:type="spellEnd"/>
            </w:ins>
          </w:p>
        </w:tc>
        <w:tc>
          <w:tcPr>
            <w:tcW w:w="4675" w:type="dxa"/>
          </w:tcPr>
          <w:p w14:paraId="15CF84DA" w14:textId="33874DE3" w:rsidR="005C2C5E" w:rsidRDefault="005C2C5E">
            <w:pPr>
              <w:rPr>
                <w:ins w:id="3" w:author="e" w:date="2020-02-08T05:05:00Z"/>
              </w:rPr>
            </w:pPr>
            <w:proofErr w:type="spellStart"/>
            <w:ins w:id="4" w:author="e" w:date="2020-02-08T05:05:00Z">
              <w:r>
                <w:t>Bbb</w:t>
              </w:r>
              <w:proofErr w:type="spellEnd"/>
            </w:ins>
          </w:p>
        </w:tc>
      </w:tr>
      <w:tr w:rsidR="0008105B" w14:paraId="6ADEDEFF" w14:textId="7BCB98C9" w:rsidTr="0008105B">
        <w:tc>
          <w:tcPr>
            <w:tcW w:w="4675" w:type="dxa"/>
          </w:tcPr>
          <w:p w14:paraId="0DBA1C2E" w14:textId="0A954324" w:rsidR="0008105B" w:rsidRDefault="0008105B">
            <w:bookmarkStart w:id="5" w:name="_GoBack"/>
            <w:r>
              <w:t>555</w:t>
            </w:r>
            <w:bookmarkEnd w:id="5"/>
          </w:p>
        </w:tc>
        <w:tc>
          <w:tcPr>
            <w:tcW w:w="4675" w:type="dxa"/>
          </w:tcPr>
          <w:p w14:paraId="37D7BF9E" w14:textId="1EC80DF1" w:rsidR="0008105B" w:rsidRDefault="0008105B">
            <w:r>
              <w:t>666</w:t>
            </w:r>
          </w:p>
        </w:tc>
      </w:tr>
      <w:tr w:rsidR="0008105B" w14:paraId="11177862" w14:textId="77777777" w:rsidTr="0008105B">
        <w:tc>
          <w:tcPr>
            <w:tcW w:w="4675" w:type="dxa"/>
          </w:tcPr>
          <w:p w14:paraId="031DCB3C" w14:textId="7D981CAF" w:rsidR="0008105B" w:rsidRDefault="0008105B">
            <w:r>
              <w:t>777</w:t>
            </w:r>
          </w:p>
        </w:tc>
        <w:tc>
          <w:tcPr>
            <w:tcW w:w="4675" w:type="dxa"/>
          </w:tcPr>
          <w:p w14:paraId="290A742C" w14:textId="36226141" w:rsidR="0008105B" w:rsidRDefault="0008105B">
            <w:r>
              <w:t>888</w:t>
            </w:r>
          </w:p>
        </w:tc>
      </w:tr>
    </w:tbl>
    <w:p w14:paraId="4208E971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F"/>
    <w:rsid w:val="0008105B"/>
    <w:rsid w:val="005C2C5E"/>
    <w:rsid w:val="006D449F"/>
    <w:rsid w:val="00E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FB27"/>
  <w15:chartTrackingRefBased/>
  <w15:docId w15:val="{0113B7BF-79F7-49E8-9AAD-B5F9BC62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2020-02-08T02:30:00Z</dcterms:created>
  <dcterms:modified xsi:type="dcterms:W3CDTF">2020-02-08T13:05:00Z</dcterms:modified>
</cp:coreProperties>
</file>