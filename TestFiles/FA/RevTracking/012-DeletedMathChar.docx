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666D" w14:textId="5CB50E58" w:rsidR="006D449F" w:rsidRDefault="00CF183B">
      <m:oMathPara>
        <m:oMath>
          <m:r>
            <w:rPr>
              <w:rFonts w:ascii="Cambria Math" w:hAnsi="Cambria Math"/>
            </w:rPr>
            <m:t>A=</m:t>
          </m:r>
          <m:r>
            <w:del w:id="0" w:author="e" w:date="2020-02-09T08:34:00Z">
              <w:rPr>
                <w:rFonts w:ascii="Cambria Math" w:hAnsi="Cambria Math"/>
              </w:rPr>
              <m:t>π</m:t>
            </w:del>
          </m:r>
          <w:bookmarkStart w:id="1" w:name="_GoBack"/>
          <w:bookmarkEnd w:id="1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90"/>
    <w:rsid w:val="00361290"/>
    <w:rsid w:val="006D449F"/>
    <w:rsid w:val="00C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44FDF-D4E5-4EC0-BEE9-C702601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2020-02-09T16:34:00Z</dcterms:created>
  <dcterms:modified xsi:type="dcterms:W3CDTF">2020-02-09T16:35:00Z</dcterms:modified>
</cp:coreProperties>
</file>